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DB" w:rsidRPr="00846170" w:rsidRDefault="009046DB" w:rsidP="00846170">
      <w:pPr>
        <w:rPr>
          <w:b/>
          <w:sz w:val="36"/>
          <w:szCs w:val="36"/>
        </w:rPr>
      </w:pPr>
    </w:p>
    <w:p w:rsidR="009046DB" w:rsidRDefault="009046DB" w:rsidP="00846170">
      <w:pPr>
        <w:jc w:val="center"/>
        <w:rPr>
          <w:b/>
          <w:sz w:val="48"/>
          <w:szCs w:val="48"/>
        </w:rPr>
      </w:pPr>
      <w:r w:rsidRPr="00646FD3">
        <w:rPr>
          <w:noProof/>
        </w:rPr>
        <w:drawing>
          <wp:inline distT="0" distB="0" distL="0" distR="0" wp14:anchorId="58343FA5" wp14:editId="677A8A69">
            <wp:extent cx="2350901" cy="2150533"/>
            <wp:effectExtent l="0" t="0" r="0" b="2540"/>
            <wp:docPr id="3" name="Imagen 3" descr="D:\Miguel\Plaza Ayudante\CoordinacionTFG\Normativa\ESCUDO UCLM [1280x768] (Copia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guel\Plaza Ayudante\CoordinacionTFG\Normativa\ESCUDO UCLM [1280x768] (Copiar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37" cy="21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DB" w:rsidRPr="008E1602" w:rsidRDefault="009046DB" w:rsidP="00846170">
      <w:pPr>
        <w:ind w:right="140"/>
        <w:jc w:val="center"/>
        <w:rPr>
          <w:b/>
          <w:sz w:val="48"/>
          <w:szCs w:val="48"/>
        </w:rPr>
      </w:pPr>
      <w:r w:rsidRPr="008E1602">
        <w:rPr>
          <w:b/>
          <w:sz w:val="48"/>
          <w:szCs w:val="48"/>
        </w:rPr>
        <w:t>UNIVERSIDAD DE CASTILLA - LA MANCHA</w:t>
      </w:r>
    </w:p>
    <w:p w:rsidR="009046DB" w:rsidRPr="008E1602" w:rsidRDefault="009046DB" w:rsidP="00846170">
      <w:pPr>
        <w:jc w:val="center"/>
        <w:rPr>
          <w:sz w:val="48"/>
          <w:szCs w:val="48"/>
        </w:rPr>
      </w:pPr>
      <w:r w:rsidRPr="008E1602">
        <w:rPr>
          <w:sz w:val="48"/>
          <w:szCs w:val="48"/>
        </w:rPr>
        <w:t>ESCUELA DE INGENIERÍA INDUSTRIAL DE TOLEDO</w:t>
      </w:r>
    </w:p>
    <w:p w:rsidR="009046DB" w:rsidRPr="008E1602" w:rsidRDefault="009046DB" w:rsidP="00846170">
      <w:pPr>
        <w:spacing w:after="0"/>
        <w:jc w:val="center"/>
        <w:rPr>
          <w:szCs w:val="44"/>
        </w:rPr>
      </w:pPr>
    </w:p>
    <w:p w:rsidR="009046DB" w:rsidRDefault="009046DB" w:rsidP="00846170">
      <w:pPr>
        <w:jc w:val="center"/>
        <w:rPr>
          <w:sz w:val="44"/>
          <w:szCs w:val="44"/>
        </w:rPr>
      </w:pPr>
      <w:r w:rsidRPr="008E1602">
        <w:rPr>
          <w:sz w:val="44"/>
          <w:szCs w:val="44"/>
        </w:rPr>
        <w:t xml:space="preserve">TRABAJO FIN DE GRADO Nº </w:t>
      </w:r>
      <w:r>
        <w:rPr>
          <w:sz w:val="44"/>
          <w:szCs w:val="44"/>
        </w:rPr>
        <w:t>17</w:t>
      </w:r>
      <w:r w:rsidRPr="008E1602">
        <w:rPr>
          <w:sz w:val="44"/>
          <w:szCs w:val="44"/>
        </w:rPr>
        <w:t>- B-</w:t>
      </w:r>
      <w:r>
        <w:rPr>
          <w:sz w:val="44"/>
          <w:szCs w:val="44"/>
        </w:rPr>
        <w:t>225017</w:t>
      </w:r>
    </w:p>
    <w:p w:rsidR="009046DB" w:rsidRPr="008E1602" w:rsidRDefault="009046DB" w:rsidP="00846170">
      <w:pPr>
        <w:spacing w:after="0"/>
        <w:jc w:val="center"/>
        <w:rPr>
          <w:szCs w:val="44"/>
        </w:rPr>
      </w:pPr>
    </w:p>
    <w:p w:rsidR="009046DB" w:rsidRPr="000C6ACD" w:rsidRDefault="009046DB" w:rsidP="00846170">
      <w:pPr>
        <w:jc w:val="center"/>
        <w:rPr>
          <w:i/>
          <w:sz w:val="36"/>
          <w:szCs w:val="36"/>
          <w:lang w:val="en-US"/>
        </w:rPr>
      </w:pPr>
      <w:r w:rsidRPr="000C6ACD">
        <w:rPr>
          <w:i/>
          <w:sz w:val="36"/>
          <w:szCs w:val="36"/>
          <w:lang w:val="en-US"/>
        </w:rPr>
        <w:t>WEB HAZARD &amp; INFRASTRUCTURE SCANNING THROUGH AUTOMATED PENTESTING AND REPORTING</w:t>
      </w:r>
    </w:p>
    <w:p w:rsidR="009046DB" w:rsidRPr="00846170" w:rsidRDefault="009046DB" w:rsidP="00846170">
      <w:pPr>
        <w:jc w:val="center"/>
        <w:rPr>
          <w:sz w:val="48"/>
          <w:szCs w:val="48"/>
          <w:lang w:val="en-US"/>
        </w:rPr>
      </w:pPr>
    </w:p>
    <w:p w:rsidR="009046DB" w:rsidRPr="008E1602" w:rsidRDefault="009046DB" w:rsidP="00846170">
      <w:pPr>
        <w:ind w:left="2835"/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31CC671" wp14:editId="61F5D742">
            <wp:simplePos x="0" y="0"/>
            <wp:positionH relativeFrom="margin">
              <wp:posOffset>-316653</wp:posOffset>
            </wp:positionH>
            <wp:positionV relativeFrom="paragraph">
              <wp:posOffset>8255</wp:posOffset>
            </wp:positionV>
            <wp:extent cx="1601470" cy="1828800"/>
            <wp:effectExtent l="0" t="0" r="0" b="0"/>
            <wp:wrapSquare wrapText="bothSides"/>
            <wp:docPr id="9" name="Imagen 9" descr="C:\Users\luis\AppData\Local\Microsoft\Windows\Temporary Internet Files\Content.Outlook\S3O590MR\Escudo ITI COLO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\AppData\Local\Microsoft\Windows\Temporary Internet Files\Content.Outlook\S3O590MR\Escudo ITI COLOR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1602">
        <w:rPr>
          <w:sz w:val="28"/>
          <w:szCs w:val="28"/>
        </w:rPr>
        <w:t>Autor:</w:t>
      </w:r>
    </w:p>
    <w:p w:rsidR="009046DB" w:rsidRPr="008E1602" w:rsidRDefault="009046DB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SAMUEL VÁZQUEZ MORÓN</w:t>
      </w:r>
    </w:p>
    <w:p w:rsidR="009046DB" w:rsidRPr="008E1602" w:rsidRDefault="009046DB" w:rsidP="00846170">
      <w:pPr>
        <w:ind w:left="2835"/>
        <w:rPr>
          <w:sz w:val="28"/>
          <w:szCs w:val="28"/>
        </w:rPr>
      </w:pPr>
      <w:r w:rsidRPr="008E1602">
        <w:rPr>
          <w:sz w:val="28"/>
          <w:szCs w:val="28"/>
        </w:rPr>
        <w:t>Director:</w:t>
      </w:r>
    </w:p>
    <w:p w:rsidR="009046DB" w:rsidRPr="008E1602" w:rsidRDefault="009046DB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FRANCISCO MOYA FERNÁNDEZ</w:t>
      </w:r>
    </w:p>
    <w:p w:rsidR="009046DB" w:rsidRPr="008E1602" w:rsidRDefault="009046DB" w:rsidP="00846170">
      <w:pPr>
        <w:ind w:left="2835"/>
        <w:jc w:val="center"/>
        <w:rPr>
          <w:sz w:val="48"/>
          <w:szCs w:val="48"/>
        </w:rPr>
      </w:pPr>
    </w:p>
    <w:p w:rsidR="009046DB" w:rsidRPr="00846170" w:rsidRDefault="009046DB" w:rsidP="00846170">
      <w:pPr>
        <w:ind w:left="2835"/>
        <w:rPr>
          <w:sz w:val="28"/>
          <w:szCs w:val="28"/>
        </w:rPr>
      </w:pPr>
      <w:r>
        <w:rPr>
          <w:sz w:val="28"/>
          <w:szCs w:val="28"/>
        </w:rPr>
        <w:t>JULIO de 2017</w:t>
      </w:r>
      <w:r>
        <w:br w:type="page"/>
      </w:r>
    </w:p>
    <w:p w:rsidR="009046DB" w:rsidRDefault="009046DB">
      <w: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</w:rPr>
        <w:id w:val="-56864717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046DB" w:rsidRDefault="009046DB" w:rsidP="00035E23">
          <w:pPr>
            <w:pStyle w:val="Ttulo"/>
          </w:pPr>
          <w:r>
            <w:t>Contents</w:t>
          </w:r>
        </w:p>
        <w:p w:rsidR="009046DB" w:rsidRDefault="009046D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6263153" w:history="1">
            <w:r w:rsidRPr="005434F8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54" w:history="1">
            <w:r w:rsidRPr="005434F8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55" w:history="1">
            <w:r w:rsidRPr="005434F8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56" w:history="1">
            <w:r w:rsidRPr="005434F8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6263157" w:history="1">
            <w:r w:rsidRPr="005434F8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Antecedents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58" w:history="1">
            <w:r w:rsidRPr="005434F8">
              <w:rPr>
                <w:rStyle w:val="Hipervnculo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59" w:history="1">
            <w:r w:rsidRPr="005434F8">
              <w:rPr>
                <w:rStyle w:val="Hipervnculo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  <w:lang w:val="en-US"/>
              </w:rPr>
              <w:t>Web Application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60" w:history="1">
            <w:r w:rsidRPr="005434F8">
              <w:rPr>
                <w:rStyle w:val="Hipervnculo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  <w:lang w:val="en-US"/>
              </w:rPr>
              <w:t>Attack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61" w:history="1">
            <w:r w:rsidRPr="005434F8">
              <w:rPr>
                <w:rStyle w:val="Hipervnculo"/>
                <w:noProof/>
                <w:lang w:val="en-US"/>
              </w:rPr>
              <w:t>2.4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  <w:lang w:val="en-US"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6263162" w:history="1">
            <w:r w:rsidRPr="005434F8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63" w:history="1">
            <w:r w:rsidRPr="005434F8">
              <w:rPr>
                <w:rStyle w:val="Hipervnculo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  <w:lang w:val="en-US"/>
              </w:rPr>
              <w:t>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64" w:history="1">
            <w:r w:rsidRPr="005434F8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Automated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65" w:history="1">
            <w:r w:rsidRPr="005434F8">
              <w:rPr>
                <w:rStyle w:val="Hipervnculo"/>
                <w:noProof/>
              </w:rPr>
              <w:t>3.3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6263166" w:history="1">
            <w:r w:rsidRPr="005434F8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67" w:history="1">
            <w:r w:rsidRPr="005434F8">
              <w:rPr>
                <w:rStyle w:val="Hipervnculo"/>
                <w:noProof/>
              </w:rPr>
              <w:t>4.1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Device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68" w:history="1">
            <w:r w:rsidRPr="005434F8">
              <w:rPr>
                <w:rStyle w:val="Hipervnculo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  <w:lang w:val="en-US"/>
              </w:rPr>
              <w:t>Dependences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69" w:history="1">
            <w:r w:rsidRPr="005434F8">
              <w:rPr>
                <w:rStyle w:val="Hipervnculo"/>
                <w:noProof/>
              </w:rPr>
              <w:t>4.3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Remote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70" w:history="1">
            <w:r w:rsidRPr="005434F8">
              <w:rPr>
                <w:rStyle w:val="Hipervnculo"/>
                <w:noProof/>
                <w:lang w:val="en-US"/>
              </w:rPr>
              <w:t>4.4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6263171" w:history="1">
            <w:r w:rsidRPr="005434F8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86263172" w:history="1">
            <w:r w:rsidRPr="005434F8">
              <w:rPr>
                <w:rStyle w:val="Hipervnculo"/>
                <w:noProof/>
              </w:rPr>
              <w:t>5.1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  <w:lang w:val="en-US"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6263173" w:history="1">
            <w:r w:rsidRPr="005434F8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6263174" w:history="1">
            <w:r w:rsidRPr="005434F8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5434F8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_Toc486263174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6DB" w:rsidRDefault="009046DB" w:rsidP="00611CD6">
          <w:pPr>
            <w:sectPr w:rsidR="009046DB" w:rsidSect="000F6EA1">
              <w:footerReference w:type="default" r:id="rId9"/>
              <w:footerReference w:type="first" r:id="rId10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p w:rsidR="009046DB" w:rsidRPr="00CA027F" w:rsidRDefault="009046DB" w:rsidP="00821877">
      <w:pPr>
        <w:pStyle w:val="Ttulo"/>
      </w:pPr>
      <w:r w:rsidRPr="00CA027F">
        <w:t>Figure Index</w:t>
      </w:r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 w:rsidRPr="0021349A">
        <w:rPr>
          <w:lang w:val="en-US"/>
        </w:rPr>
        <w:instrText xml:space="preserve"> TOC \h \z \c "Ilustración" </w:instrText>
      </w:r>
      <w:r>
        <w:fldChar w:fldCharType="separate"/>
      </w:r>
      <w:hyperlink w:anchor="_Toc486263373" w:history="1">
        <w:r w:rsidRPr="003245D2">
          <w:rPr>
            <w:rStyle w:val="Hipervnculo"/>
            <w:noProof/>
            <w:lang w:val="en-US"/>
          </w:rPr>
          <w:t>1 Global Web Application Attack Source Countries, Q1 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74" w:history="1">
        <w:r w:rsidRPr="003245D2">
          <w:rPr>
            <w:rStyle w:val="Hipervnculo"/>
            <w:noProof/>
            <w:lang w:val="en-US"/>
          </w:rPr>
          <w:t>2 Top 10 Target Countries for Web Application Attacks, Q1 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75" w:history="1">
        <w:r w:rsidRPr="003245D2">
          <w:rPr>
            <w:rStyle w:val="Hipervnculo"/>
            <w:noProof/>
            <w:lang w:val="en-US"/>
          </w:rPr>
          <w:t>3 Web Application Attack Frequency, Q1 2017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76" w:history="1">
        <w:r w:rsidRPr="003245D2">
          <w:rPr>
            <w:rStyle w:val="Hipervnculo"/>
            <w:noProof/>
            <w:lang w:val="en-US"/>
          </w:rPr>
          <w:t>4 Standard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77" w:history="1">
        <w:r w:rsidRPr="003245D2">
          <w:rPr>
            <w:rStyle w:val="Hipervnculo"/>
            <w:noProof/>
            <w:lang w:val="en-US"/>
          </w:rPr>
          <w:t>5 Bypassing a Login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78" w:history="1">
        <w:r w:rsidRPr="003245D2">
          <w:rPr>
            <w:rStyle w:val="Hipervnculo"/>
            <w:noProof/>
            <w:lang w:val="en-US"/>
          </w:rPr>
          <w:t>6 Succesful Login Form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79" w:history="1">
        <w:r w:rsidRPr="003245D2">
          <w:rPr>
            <w:rStyle w:val="Hipervnculo"/>
            <w:noProof/>
            <w:lang w:val="en-US"/>
          </w:rPr>
          <w:t>7 User Lookup Bypass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0" w:history="1">
        <w:r w:rsidRPr="003245D2">
          <w:rPr>
            <w:rStyle w:val="Hipervnculo"/>
            <w:noProof/>
            <w:lang w:val="en-US"/>
          </w:rPr>
          <w:t>8 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1" w:history="1">
        <w:r w:rsidRPr="003245D2">
          <w:rPr>
            <w:rStyle w:val="Hipervnculo"/>
            <w:noProof/>
            <w:lang w:val="en-US"/>
          </w:rPr>
          <w:t>9 Login Error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2" w:history="1">
        <w:r w:rsidRPr="003245D2">
          <w:rPr>
            <w:rStyle w:val="Hipervnculo"/>
            <w:noProof/>
            <w:lang w:val="en-US"/>
          </w:rPr>
          <w:t>10 Reflected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3" w:history="1">
        <w:r w:rsidRPr="003245D2">
          <w:rPr>
            <w:rStyle w:val="Hipervnculo"/>
            <w:noProof/>
            <w:lang w:val="en-US"/>
          </w:rPr>
          <w:t>11 Succesful Reflected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4" w:history="1">
        <w:r w:rsidRPr="003245D2">
          <w:rPr>
            <w:rStyle w:val="Hipervnculo"/>
            <w:noProof/>
            <w:lang w:val="en-US"/>
          </w:rPr>
          <w:t>12</w:t>
        </w:r>
        <w:r w:rsidRPr="003245D2">
          <w:rPr>
            <w:rStyle w:val="Hipervnculo"/>
            <w:noProof/>
          </w:rPr>
          <w:t xml:space="preserve"> Stored XSS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5" w:history="1">
        <w:r w:rsidRPr="003245D2">
          <w:rPr>
            <w:rStyle w:val="Hipervnculo"/>
            <w:noProof/>
            <w:lang w:val="en-US"/>
          </w:rPr>
          <w:t>13 Succesful Stored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6" w:history="1">
        <w:r w:rsidRPr="003245D2">
          <w:rPr>
            <w:rStyle w:val="Hipervnculo"/>
            <w:noProof/>
            <w:lang w:val="en-US"/>
          </w:rPr>
          <w:t>14 CSRF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7" w:history="1">
        <w:r w:rsidRPr="003245D2">
          <w:rPr>
            <w:rStyle w:val="Hipervnculo"/>
            <w:noProof/>
            <w:lang w:val="en-US"/>
          </w:rPr>
          <w:t>15 API key configuration in OWASP ZAP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8" w:history="1">
        <w:r w:rsidRPr="003245D2">
          <w:rPr>
            <w:rStyle w:val="Hipervnculo"/>
            <w:noProof/>
            <w:lang w:val="en-US"/>
          </w:rPr>
          <w:t>16 Configuration to enable VNC in Raspberry 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89" w:history="1">
        <w:r w:rsidRPr="003245D2">
          <w:rPr>
            <w:rStyle w:val="Hipervnculo"/>
            <w:noProof/>
            <w:lang w:val="en-US"/>
          </w:rPr>
          <w:t>17 Locating the Raspberry Pi's IP address via "ip addr"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90" w:history="1">
        <w:r w:rsidRPr="003245D2">
          <w:rPr>
            <w:rStyle w:val="Hipervnculo"/>
            <w:noProof/>
            <w:lang w:val="en-US"/>
          </w:rPr>
          <w:t>18 Security configuration for the VNC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91" w:history="1">
        <w:r w:rsidRPr="003245D2">
          <w:rPr>
            <w:rStyle w:val="Hipervnculo"/>
            <w:noProof/>
            <w:lang w:val="en-US"/>
          </w:rPr>
          <w:t>19 Configuration of the dhcpcd.conf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92" w:history="1">
        <w:r w:rsidRPr="003245D2">
          <w:rPr>
            <w:rStyle w:val="Hipervnculo"/>
            <w:noProof/>
            <w:lang w:val="en-US"/>
          </w:rPr>
          <w:t>20 GUI main screen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46DB" w:rsidRDefault="009046DB">
      <w:pPr>
        <w:pStyle w:val="Tabladeilustraciones"/>
        <w:tabs>
          <w:tab w:val="right" w:leader="dot" w:pos="8494"/>
        </w:tabs>
        <w:rPr>
          <w:noProof/>
        </w:rPr>
      </w:pPr>
      <w:hyperlink w:anchor="_Toc486263393" w:history="1">
        <w:r w:rsidRPr="003245D2">
          <w:rPr>
            <w:rStyle w:val="Hipervnculo"/>
            <w:noProof/>
            <w:lang w:val="en-US"/>
          </w:rPr>
          <w:t>21 Sample scan on the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_Toc486263393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046DB" w:rsidRPr="0078418B" w:rsidRDefault="009046DB" w:rsidP="00E429F4">
      <w:pPr>
        <w:rPr>
          <w:lang w:val="en-US"/>
        </w:rPr>
        <w:sectPr w:rsidR="009046DB" w:rsidRPr="0078418B" w:rsidSect="00E429F4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fldChar w:fldCharType="end"/>
      </w:r>
    </w:p>
    <w:p w:rsidR="009046DB" w:rsidRDefault="009046DB" w:rsidP="006046DC">
      <w:pPr>
        <w:rPr>
          <w:lang w:val="en-US"/>
        </w:rPr>
        <w:sectPr w:rsidR="009046DB" w:rsidSect="00E926BE">
          <w:footerReference w:type="default" r:id="rId11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046DB" w:rsidRDefault="009046DB" w:rsidP="003C4462">
      <w:pPr>
        <w:rPr>
          <w:lang w:val="en-US"/>
        </w:rPr>
        <w:sectPr w:rsidR="009046DB" w:rsidSect="003C4462"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3"/>
    </w:p>
    <w:p w:rsidR="009046DB" w:rsidRDefault="009046DB" w:rsidP="003C4462">
      <w:pPr>
        <w:rPr>
          <w:lang w:val="en-US"/>
        </w:rPr>
        <w:sectPr w:rsidR="009046DB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4"/>
    </w:p>
    <w:p w:rsidR="009046DB" w:rsidRDefault="009046DB" w:rsidP="003C4462">
      <w:pPr>
        <w:rPr>
          <w:lang w:val="en-US"/>
        </w:rPr>
        <w:sectPr w:rsidR="009046DB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5"/>
    </w:p>
    <w:p w:rsidR="009046DB" w:rsidRDefault="009046DB" w:rsidP="003C4462">
      <w:pPr>
        <w:rPr>
          <w:lang w:val="en-US"/>
        </w:rPr>
        <w:sectPr w:rsidR="009046DB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6"/>
    </w:p>
    <w:p w:rsidR="009046DB" w:rsidRDefault="009046DB" w:rsidP="003C4462">
      <w:pPr>
        <w:rPr>
          <w:lang w:val="en-US"/>
        </w:rPr>
        <w:sectPr w:rsidR="009046DB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7"/>
    </w:p>
    <w:p w:rsidR="009046DB" w:rsidRDefault="009046DB" w:rsidP="003C4462">
      <w:pPr>
        <w:rPr>
          <w:lang w:val="en-US"/>
        </w:rPr>
        <w:sectPr w:rsidR="009046DB" w:rsidSect="003C44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subDoc r:id="rId18"/>
    </w:p>
    <w:p w:rsidR="009046DB" w:rsidRPr="0036520A" w:rsidRDefault="009046DB" w:rsidP="006046DC">
      <w:pPr>
        <w:rPr>
          <w:lang w:val="en-US"/>
        </w:rPr>
      </w:pPr>
      <w:subDoc r:id="rId19"/>
    </w:p>
    <w:sectPr w:rsidR="009046DB" w:rsidRPr="00365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C08" w:rsidRDefault="00BF3C08">
    <w:pPr>
      <w:pStyle w:val="Piedepgina"/>
      <w:jc w:val="right"/>
    </w:pPr>
  </w:p>
  <w:p w:rsidR="00BF3C08" w:rsidRDefault="00BF3C0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C08" w:rsidRDefault="00BF3C08">
    <w:pPr>
      <w:pStyle w:val="Piedepgina"/>
      <w:jc w:val="right"/>
    </w:pPr>
  </w:p>
  <w:p w:rsidR="00BF3C08" w:rsidRDefault="00BF3C0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4872569"/>
      <w:docPartObj>
        <w:docPartGallery w:val="Page Numbers (Bottom of Page)"/>
        <w:docPartUnique/>
      </w:docPartObj>
    </w:sdtPr>
    <w:sdtEndPr/>
    <w:sdtContent>
      <w:p w:rsidR="00BF3C08" w:rsidRDefault="00BF3C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BF3C08" w:rsidRDefault="00BF3C08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5666561"/>
      <w:docPartObj>
        <w:docPartGallery w:val="Page Numbers (Bottom of Page)"/>
        <w:docPartUnique/>
      </w:docPartObj>
    </w:sdtPr>
    <w:sdtEndPr/>
    <w:sdtContent>
      <w:p w:rsidR="00BF3C08" w:rsidRDefault="00BF3C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31</w:t>
        </w:r>
        <w:r>
          <w:fldChar w:fldCharType="end"/>
        </w:r>
      </w:p>
    </w:sdtContent>
  </w:sdt>
  <w:p w:rsidR="00BF3C08" w:rsidRDefault="00BF3C08">
    <w:pPr>
      <w:pStyle w:val="Piedepgina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A14A6"/>
    <w:multiLevelType w:val="hybridMultilevel"/>
    <w:tmpl w:val="596051A4"/>
    <w:lvl w:ilvl="0" w:tplc="49DE1D2C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A104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0E"/>
    <w:rsid w:val="00015D34"/>
    <w:rsid w:val="0002535B"/>
    <w:rsid w:val="00032C61"/>
    <w:rsid w:val="00034348"/>
    <w:rsid w:val="00034511"/>
    <w:rsid w:val="00035E23"/>
    <w:rsid w:val="000360F1"/>
    <w:rsid w:val="000606D6"/>
    <w:rsid w:val="000641CB"/>
    <w:rsid w:val="00076FED"/>
    <w:rsid w:val="00094046"/>
    <w:rsid w:val="000B41AB"/>
    <w:rsid w:val="000B5D96"/>
    <w:rsid w:val="000C6ACD"/>
    <w:rsid w:val="000C7642"/>
    <w:rsid w:val="000F6EA1"/>
    <w:rsid w:val="00115203"/>
    <w:rsid w:val="0016057A"/>
    <w:rsid w:val="00166BAB"/>
    <w:rsid w:val="00186DAD"/>
    <w:rsid w:val="001B5413"/>
    <w:rsid w:val="001D5369"/>
    <w:rsid w:val="001E6AA8"/>
    <w:rsid w:val="001F26F6"/>
    <w:rsid w:val="0021349A"/>
    <w:rsid w:val="0023075A"/>
    <w:rsid w:val="00246313"/>
    <w:rsid w:val="002541A6"/>
    <w:rsid w:val="00285CD5"/>
    <w:rsid w:val="002A5798"/>
    <w:rsid w:val="002B38BC"/>
    <w:rsid w:val="002E4595"/>
    <w:rsid w:val="002E4FBF"/>
    <w:rsid w:val="0033068E"/>
    <w:rsid w:val="003310FA"/>
    <w:rsid w:val="0033450F"/>
    <w:rsid w:val="00341C84"/>
    <w:rsid w:val="00363F68"/>
    <w:rsid w:val="00364FBA"/>
    <w:rsid w:val="0036520A"/>
    <w:rsid w:val="0037298B"/>
    <w:rsid w:val="00390615"/>
    <w:rsid w:val="003954D6"/>
    <w:rsid w:val="003B4654"/>
    <w:rsid w:val="003C42D1"/>
    <w:rsid w:val="003C4462"/>
    <w:rsid w:val="003F310A"/>
    <w:rsid w:val="00411F18"/>
    <w:rsid w:val="00434623"/>
    <w:rsid w:val="004463C2"/>
    <w:rsid w:val="00462498"/>
    <w:rsid w:val="00475BC2"/>
    <w:rsid w:val="004835A5"/>
    <w:rsid w:val="00486A78"/>
    <w:rsid w:val="004E7030"/>
    <w:rsid w:val="005010E9"/>
    <w:rsid w:val="00533EE7"/>
    <w:rsid w:val="00555AC2"/>
    <w:rsid w:val="005A385E"/>
    <w:rsid w:val="006046DC"/>
    <w:rsid w:val="00611CD6"/>
    <w:rsid w:val="00635D29"/>
    <w:rsid w:val="00636672"/>
    <w:rsid w:val="00641513"/>
    <w:rsid w:val="0068494F"/>
    <w:rsid w:val="006C1946"/>
    <w:rsid w:val="006C2C25"/>
    <w:rsid w:val="006E2066"/>
    <w:rsid w:val="006F2128"/>
    <w:rsid w:val="0070520E"/>
    <w:rsid w:val="007077A1"/>
    <w:rsid w:val="00753BFE"/>
    <w:rsid w:val="00767272"/>
    <w:rsid w:val="007828A9"/>
    <w:rsid w:val="0078418B"/>
    <w:rsid w:val="00792545"/>
    <w:rsid w:val="007F1CD0"/>
    <w:rsid w:val="00821877"/>
    <w:rsid w:val="008273ED"/>
    <w:rsid w:val="00831698"/>
    <w:rsid w:val="008421C3"/>
    <w:rsid w:val="00843A9A"/>
    <w:rsid w:val="00846170"/>
    <w:rsid w:val="00851A71"/>
    <w:rsid w:val="00873143"/>
    <w:rsid w:val="00890A7F"/>
    <w:rsid w:val="0089301F"/>
    <w:rsid w:val="008A2B2E"/>
    <w:rsid w:val="008B11D3"/>
    <w:rsid w:val="008D50FC"/>
    <w:rsid w:val="008F0C33"/>
    <w:rsid w:val="009046DB"/>
    <w:rsid w:val="00946811"/>
    <w:rsid w:val="009627E2"/>
    <w:rsid w:val="0096446E"/>
    <w:rsid w:val="009B09DC"/>
    <w:rsid w:val="009B3571"/>
    <w:rsid w:val="009C7136"/>
    <w:rsid w:val="009E0DF7"/>
    <w:rsid w:val="009F122D"/>
    <w:rsid w:val="00A04FF3"/>
    <w:rsid w:val="00A24B69"/>
    <w:rsid w:val="00A528A4"/>
    <w:rsid w:val="00A87B18"/>
    <w:rsid w:val="00A9221A"/>
    <w:rsid w:val="00AA0E6F"/>
    <w:rsid w:val="00AA2C7C"/>
    <w:rsid w:val="00AB0336"/>
    <w:rsid w:val="00AB3943"/>
    <w:rsid w:val="00AD32C0"/>
    <w:rsid w:val="00AD5196"/>
    <w:rsid w:val="00AE4521"/>
    <w:rsid w:val="00AF7FBE"/>
    <w:rsid w:val="00B67ABE"/>
    <w:rsid w:val="00B76185"/>
    <w:rsid w:val="00B836EF"/>
    <w:rsid w:val="00B97E76"/>
    <w:rsid w:val="00BA529D"/>
    <w:rsid w:val="00BB22F4"/>
    <w:rsid w:val="00BC022E"/>
    <w:rsid w:val="00BC53FE"/>
    <w:rsid w:val="00BE2F36"/>
    <w:rsid w:val="00BF3C08"/>
    <w:rsid w:val="00C03922"/>
    <w:rsid w:val="00C03A8C"/>
    <w:rsid w:val="00C10AC9"/>
    <w:rsid w:val="00C155FF"/>
    <w:rsid w:val="00C312D1"/>
    <w:rsid w:val="00C41D22"/>
    <w:rsid w:val="00C709E4"/>
    <w:rsid w:val="00CA027F"/>
    <w:rsid w:val="00CB14F7"/>
    <w:rsid w:val="00CD1AB4"/>
    <w:rsid w:val="00D001AB"/>
    <w:rsid w:val="00D0388C"/>
    <w:rsid w:val="00D4203E"/>
    <w:rsid w:val="00D6286A"/>
    <w:rsid w:val="00D633D0"/>
    <w:rsid w:val="00D87E3D"/>
    <w:rsid w:val="00D96246"/>
    <w:rsid w:val="00DA55DF"/>
    <w:rsid w:val="00DD1896"/>
    <w:rsid w:val="00DE31CA"/>
    <w:rsid w:val="00E358CA"/>
    <w:rsid w:val="00E429F4"/>
    <w:rsid w:val="00E54666"/>
    <w:rsid w:val="00E926BE"/>
    <w:rsid w:val="00EB1427"/>
    <w:rsid w:val="00EC6700"/>
    <w:rsid w:val="00EE04DD"/>
    <w:rsid w:val="00EF255D"/>
    <w:rsid w:val="00EF443D"/>
    <w:rsid w:val="00F01DB9"/>
    <w:rsid w:val="00F1684A"/>
    <w:rsid w:val="00F509E5"/>
    <w:rsid w:val="00F542AD"/>
    <w:rsid w:val="00F941EE"/>
    <w:rsid w:val="00FA0524"/>
    <w:rsid w:val="00FA6165"/>
    <w:rsid w:val="00FC4667"/>
    <w:rsid w:val="00FD0F27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2">
    <w:name w:val="Título 1 Car12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9">
    <w:name w:val="Título 2 Car9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4">
    <w:name w:val="Texto nota pie Car4"/>
    <w:basedOn w:val="Fuentedeprrafopredeter"/>
    <w:uiPriority w:val="99"/>
    <w:semiHidden/>
    <w:rsid w:val="00BE2F36"/>
    <w:rPr>
      <w:sz w:val="20"/>
      <w:szCs w:val="20"/>
    </w:rPr>
  </w:style>
  <w:style w:type="character" w:customStyle="1" w:styleId="Ttulo2Car10">
    <w:name w:val="Título 2 Car10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3">
    <w:name w:val="Título 1 Car13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iedepginaCar1">
    <w:name w:val="Pie de página Car1"/>
    <w:basedOn w:val="Fuentedeprrafopredeter"/>
    <w:uiPriority w:val="99"/>
    <w:rsid w:val="003C4462"/>
  </w:style>
  <w:style w:type="character" w:customStyle="1" w:styleId="Ttulo1Car14">
    <w:name w:val="Título 1 Car1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1">
    <w:name w:val="Título 2 Car11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4">
    <w:name w:val="Título 3 Car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4">
    <w:name w:val="Subtítulo Car4"/>
    <w:basedOn w:val="Fuentedeprrafopredeter"/>
    <w:uiPriority w:val="11"/>
    <w:rsid w:val="003C4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5">
    <w:name w:val="Texto nota pie Car5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Ttulo1Car15">
    <w:name w:val="Título 1 Car15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2">
    <w:name w:val="Título 2 Car12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5">
    <w:name w:val="Título 3 Car5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pieCar6">
    <w:name w:val="Texto nota pie Car6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SubttuloCar5">
    <w:name w:val="Subtítulo Car5"/>
    <w:basedOn w:val="Fuentedeprrafopredeter"/>
    <w:uiPriority w:val="11"/>
    <w:rsid w:val="003C4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16">
    <w:name w:val="Título 1 Car16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3">
    <w:name w:val="Título 2 Car13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7">
    <w:name w:val="Texto nota pie Car7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Ttulo1Car17">
    <w:name w:val="Título 1 Car17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4">
    <w:name w:val="Título 2 Car1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8">
    <w:name w:val="Título 1 Car18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19">
    <w:name w:val="Título 1 Car19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98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C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C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C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C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C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C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52"/>
      <w:szCs w:val="28"/>
      <w:u w:val="single"/>
    </w:rPr>
  </w:style>
  <w:style w:type="table" w:styleId="Tablaconcuadrcula">
    <w:name w:val="Table Grid"/>
    <w:basedOn w:val="Tablanormal"/>
    <w:uiPriority w:val="59"/>
    <w:rsid w:val="0061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082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CD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11CD6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8579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79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BFE"/>
    <w:pPr>
      <w:numPr>
        <w:ilvl w:val="1"/>
      </w:numPr>
    </w:pPr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53BFE"/>
    <w:rPr>
      <w:rFonts w:asciiTheme="majorHAnsi" w:eastAsiaTheme="majorEastAsia" w:hAnsiTheme="majorHAnsi" w:cstheme="majorBidi"/>
      <w:iCs/>
      <w:color w:val="404040" w:themeColor="text1" w:themeTint="BF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611CD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11CD6"/>
  </w:style>
  <w:style w:type="paragraph" w:styleId="TtulodeTDC">
    <w:name w:val="TOC Heading"/>
    <w:basedOn w:val="Ttulo1"/>
    <w:next w:val="Normal"/>
    <w:uiPriority w:val="39"/>
    <w:semiHidden/>
    <w:unhideWhenUsed/>
    <w:qFormat/>
    <w:rsid w:val="00611CD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11C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611CD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611CD6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uiPriority w:val="9"/>
    <w:rsid w:val="002541A6"/>
    <w:rPr>
      <w:rFonts w:asciiTheme="majorHAnsi" w:eastAsiaTheme="majorEastAsia" w:hAnsiTheme="majorHAnsi" w:cstheme="majorBidi"/>
      <w:b/>
      <w:bCs/>
      <w:color w:val="0D0D0D" w:themeColor="text1" w:themeTint="F2"/>
      <w:sz w:val="4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7298B"/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Epgrafe">
    <w:name w:val="caption"/>
    <w:basedOn w:val="Normal"/>
    <w:next w:val="Normal"/>
    <w:uiPriority w:val="35"/>
    <w:unhideWhenUsed/>
    <w:qFormat/>
    <w:rsid w:val="004624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462498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667"/>
  </w:style>
  <w:style w:type="paragraph" w:styleId="Piedepgina">
    <w:name w:val="footer"/>
    <w:basedOn w:val="Normal"/>
    <w:link w:val="PiedepginaCar"/>
    <w:uiPriority w:val="99"/>
    <w:unhideWhenUsed/>
    <w:rsid w:val="00FC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67"/>
  </w:style>
  <w:style w:type="character" w:customStyle="1" w:styleId="Ttulo2Car1">
    <w:name w:val="Título 2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">
    <w:name w:val="Título 1 Car1"/>
    <w:basedOn w:val="Fuentedeprrafopredeter"/>
    <w:uiPriority w:val="9"/>
    <w:rsid w:val="00E42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2">
    <w:name w:val="Título 1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2">
    <w:name w:val="Título 2 Car2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1">
    <w:name w:val="Título 3 Car1"/>
    <w:basedOn w:val="Fuentedeprrafopredeter"/>
    <w:uiPriority w:val="9"/>
    <w:rsid w:val="002A57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1">
    <w:name w:val="Subtítulo Car1"/>
    <w:basedOn w:val="Fuentedeprrafopredeter"/>
    <w:uiPriority w:val="11"/>
    <w:rsid w:val="002A57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C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C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C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C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C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3">
    <w:name w:val="Título 1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3">
    <w:name w:val="Título 2 Car3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4">
    <w:name w:val="Título 1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4">
    <w:name w:val="Título 2 Car4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5">
    <w:name w:val="Título 1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5">
    <w:name w:val="Título 2 Car5"/>
    <w:basedOn w:val="Fuentedeprrafopredeter"/>
    <w:uiPriority w:val="9"/>
    <w:rsid w:val="00E92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6">
    <w:name w:val="Título 1 Car6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7">
    <w:name w:val="Título 1 Car7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8">
    <w:name w:val="Título 1 Car8"/>
    <w:basedOn w:val="Fuentedeprrafopredeter"/>
    <w:uiPriority w:val="9"/>
    <w:rsid w:val="00EC6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notaalpie">
    <w:name w:val="footnote reference"/>
    <w:basedOn w:val="Fuentedeprrafopredeter"/>
    <w:uiPriority w:val="99"/>
    <w:semiHidden/>
    <w:unhideWhenUsed/>
    <w:rsid w:val="00077B9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A24B69"/>
    <w:pPr>
      <w:tabs>
        <w:tab w:val="left" w:pos="384"/>
      </w:tabs>
      <w:spacing w:after="0" w:line="240" w:lineRule="auto"/>
      <w:ind w:left="384" w:hanging="384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24B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24B69"/>
    <w:rPr>
      <w:sz w:val="20"/>
      <w:szCs w:val="20"/>
    </w:rPr>
  </w:style>
  <w:style w:type="character" w:customStyle="1" w:styleId="Ttulo1Car9">
    <w:name w:val="Título 1 Car9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6">
    <w:name w:val="Título 2 Car6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2">
    <w:name w:val="Título 3 Car2"/>
    <w:basedOn w:val="Fuentedeprrafopredeter"/>
    <w:uiPriority w:val="9"/>
    <w:rsid w:val="008A2B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2">
    <w:name w:val="Subtítulo Car2"/>
    <w:basedOn w:val="Fuentedeprrafopredeter"/>
    <w:uiPriority w:val="11"/>
    <w:rsid w:val="008A2B2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1">
    <w:name w:val="Texto nota pie Car1"/>
    <w:basedOn w:val="Fuentedeprrafopredeter"/>
    <w:uiPriority w:val="99"/>
    <w:semiHidden/>
    <w:rsid w:val="008A2B2E"/>
    <w:rPr>
      <w:sz w:val="20"/>
      <w:szCs w:val="20"/>
    </w:rPr>
  </w:style>
  <w:style w:type="character" w:customStyle="1" w:styleId="Ttulo1Car10">
    <w:name w:val="Título 1 Car10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7">
    <w:name w:val="Título 2 Car7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3">
    <w:name w:val="Título 3 Car3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3">
    <w:name w:val="Subtítulo Car3"/>
    <w:basedOn w:val="Fuentedeprrafopredeter"/>
    <w:uiPriority w:val="11"/>
    <w:rsid w:val="00364F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2">
    <w:name w:val="Texto nota pie Car2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1">
    <w:name w:val="Título 1 Car11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8">
    <w:name w:val="Título 2 Car8"/>
    <w:basedOn w:val="Fuentedeprrafopredeter"/>
    <w:uiPriority w:val="9"/>
    <w:rsid w:val="00364F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3">
    <w:name w:val="Texto nota pie Car3"/>
    <w:basedOn w:val="Fuentedeprrafopredeter"/>
    <w:uiPriority w:val="99"/>
    <w:semiHidden/>
    <w:rsid w:val="00364FBA"/>
    <w:rPr>
      <w:sz w:val="20"/>
      <w:szCs w:val="20"/>
    </w:rPr>
  </w:style>
  <w:style w:type="character" w:customStyle="1" w:styleId="Ttulo1Car12">
    <w:name w:val="Título 1 Car12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9">
    <w:name w:val="Título 2 Car9"/>
    <w:basedOn w:val="Fuentedeprrafopredeter"/>
    <w:uiPriority w:val="9"/>
    <w:rsid w:val="00BE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4">
    <w:name w:val="Texto nota pie Car4"/>
    <w:basedOn w:val="Fuentedeprrafopredeter"/>
    <w:uiPriority w:val="99"/>
    <w:semiHidden/>
    <w:rsid w:val="00BE2F36"/>
    <w:rPr>
      <w:sz w:val="20"/>
      <w:szCs w:val="20"/>
    </w:rPr>
  </w:style>
  <w:style w:type="character" w:customStyle="1" w:styleId="Ttulo2Car10">
    <w:name w:val="Título 2 Car10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3">
    <w:name w:val="Título 1 Car13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iedepginaCar1">
    <w:name w:val="Pie de página Car1"/>
    <w:basedOn w:val="Fuentedeprrafopredeter"/>
    <w:uiPriority w:val="99"/>
    <w:rsid w:val="003C4462"/>
  </w:style>
  <w:style w:type="character" w:customStyle="1" w:styleId="Ttulo1Car14">
    <w:name w:val="Título 1 Car1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1">
    <w:name w:val="Título 2 Car11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4">
    <w:name w:val="Título 3 Car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ubttuloCar4">
    <w:name w:val="Subtítulo Car4"/>
    <w:basedOn w:val="Fuentedeprrafopredeter"/>
    <w:uiPriority w:val="11"/>
    <w:rsid w:val="003C4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extonotapieCar5">
    <w:name w:val="Texto nota pie Car5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Ttulo1Car15">
    <w:name w:val="Título 1 Car15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2">
    <w:name w:val="Título 2 Car12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5">
    <w:name w:val="Título 3 Car5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pieCar6">
    <w:name w:val="Texto nota pie Car6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SubttuloCar5">
    <w:name w:val="Subtítulo Car5"/>
    <w:basedOn w:val="Fuentedeprrafopredeter"/>
    <w:uiPriority w:val="11"/>
    <w:rsid w:val="003C4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16">
    <w:name w:val="Título 1 Car16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3">
    <w:name w:val="Título 2 Car13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notapieCar7">
    <w:name w:val="Texto nota pie Car7"/>
    <w:basedOn w:val="Fuentedeprrafopredeter"/>
    <w:uiPriority w:val="99"/>
    <w:semiHidden/>
    <w:rsid w:val="003C4462"/>
    <w:rPr>
      <w:sz w:val="20"/>
      <w:szCs w:val="20"/>
    </w:rPr>
  </w:style>
  <w:style w:type="character" w:customStyle="1" w:styleId="Ttulo1Car17">
    <w:name w:val="Título 1 Car17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4">
    <w:name w:val="Título 2 Car14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18">
    <w:name w:val="Título 1 Car18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1Car19">
    <w:name w:val="Título 1 Car19"/>
    <w:basedOn w:val="Fuentedeprrafopredeter"/>
    <w:uiPriority w:val="9"/>
    <w:rsid w:val="003C4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subDocument" Target="Introduction.docx" TargetMode="External"/><Relationship Id="rId18" Type="http://schemas.openxmlformats.org/officeDocument/2006/relationships/subDocument" Target="Appendix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17" Type="http://schemas.openxmlformats.org/officeDocument/2006/relationships/subDocument" Target="Conclusions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Integration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subDocument" Target="Implementation.docx" TargetMode="External"/><Relationship Id="rId10" Type="http://schemas.openxmlformats.org/officeDocument/2006/relationships/footer" Target="footer2.xml"/><Relationship Id="rId19" Type="http://schemas.openxmlformats.org/officeDocument/2006/relationships/subDocument" Target="Bibliography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subDocument" Target="Antecedent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C3B87-D7F8-4F19-811B-E98104354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118</cp:revision>
  <cp:lastPrinted>2017-06-15T14:48:00Z</cp:lastPrinted>
  <dcterms:created xsi:type="dcterms:W3CDTF">2017-03-16T14:16:00Z</dcterms:created>
  <dcterms:modified xsi:type="dcterms:W3CDTF">2017-06-27T16:39:00Z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zotero-version="4.0.29.21"&gt;&lt;session id="xRdskC2r"/&gt;&lt;style id="http://www.zotero.org/styles/ieee" locale="en-GB"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