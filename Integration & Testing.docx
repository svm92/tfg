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52" w:rsidRDefault="00C97D52" w:rsidP="00C97D52">
      <w:pPr>
        <w:pStyle w:val="Ttulo1"/>
        <w:numPr>
          <w:ilvl w:val="0"/>
          <w:numId w:val="1"/>
        </w:numPr>
      </w:pPr>
      <w:bookmarkStart w:id="0" w:name="_Toc477455045"/>
      <w:bookmarkStart w:id="1" w:name="_Toc477531633"/>
      <w:proofErr w:type="spellStart"/>
      <w:r>
        <w:t>Integration</w:t>
      </w:r>
      <w:proofErr w:type="spellEnd"/>
      <w:r>
        <w:t xml:space="preserve"> </w:t>
      </w:r>
      <w:r w:rsidR="006F52E2">
        <w:t>and</w:t>
      </w:r>
      <w:r>
        <w:t xml:space="preserve"> </w:t>
      </w:r>
      <w:proofErr w:type="spellStart"/>
      <w:r>
        <w:t>Testing</w:t>
      </w:r>
      <w:bookmarkEnd w:id="0"/>
      <w:bookmarkEnd w:id="1"/>
      <w:proofErr w:type="spellEnd"/>
    </w:p>
    <w:p w:rsidR="00C97D52" w:rsidRDefault="00C97D52" w:rsidP="00C97D52">
      <w:pPr>
        <w:pStyle w:val="Ttulo2"/>
        <w:numPr>
          <w:ilvl w:val="1"/>
          <w:numId w:val="1"/>
        </w:numPr>
      </w:pPr>
      <w:bookmarkStart w:id="2" w:name="_Toc477455046"/>
      <w:bookmarkStart w:id="3" w:name="_Toc477531634"/>
      <w:proofErr w:type="spellStart"/>
      <w:r>
        <w:t>Device</w:t>
      </w:r>
      <w:proofErr w:type="spellEnd"/>
      <w:r>
        <w:t xml:space="preserve"> </w:t>
      </w:r>
      <w:proofErr w:type="spellStart"/>
      <w:r>
        <w:t>Integration</w:t>
      </w:r>
      <w:bookmarkEnd w:id="2"/>
      <w:bookmarkEnd w:id="3"/>
      <w:proofErr w:type="spellEnd"/>
    </w:p>
    <w:p w:rsidR="00C97D52" w:rsidRDefault="008A6BD3">
      <w:pPr>
        <w:rPr>
          <w:lang w:val="en-US"/>
        </w:rPr>
      </w:pPr>
      <w:r w:rsidRPr="008A6BD3">
        <w:rPr>
          <w:lang w:val="en-US"/>
        </w:rPr>
        <w:t>The program’s code will be contained within a Raspberry Pi.</w:t>
      </w:r>
      <w:r>
        <w:rPr>
          <w:lang w:val="en-US"/>
        </w:rPr>
        <w:t xml:space="preserve"> Raspberry Pi is a low-cost computer of small size developed by the Raspberry Pi Foundation </w:t>
      </w:r>
      <w:r w:rsidR="003C791F">
        <w:rPr>
          <w:lang w:val="en-US"/>
        </w:rPr>
        <w:t xml:space="preserve">in the United Kingdom </w:t>
      </w:r>
      <w:r>
        <w:rPr>
          <w:lang w:val="en-US"/>
        </w:rPr>
        <w:t xml:space="preserve">with the purpose </w:t>
      </w:r>
      <w:r w:rsidR="003C791F">
        <w:rPr>
          <w:lang w:val="en-US"/>
        </w:rPr>
        <w:t>of helping</w:t>
      </w:r>
      <w:r>
        <w:rPr>
          <w:lang w:val="en-US"/>
        </w:rPr>
        <w:t xml:space="preserve"> promot</w:t>
      </w:r>
      <w:r w:rsidR="003C791F">
        <w:rPr>
          <w:lang w:val="en-US"/>
        </w:rPr>
        <w:t xml:space="preserve">e </w:t>
      </w:r>
      <w:r w:rsidR="005F1712">
        <w:rPr>
          <w:lang w:val="en-US"/>
        </w:rPr>
        <w:t>the study of computer science</w:t>
      </w:r>
      <w:r w:rsidR="00E8258B">
        <w:rPr>
          <w:lang w:val="en-US"/>
        </w:rPr>
        <w:t xml:space="preserve"> and bringing programming to developing countries</w:t>
      </w:r>
      <w:r w:rsidR="00AD6D78">
        <w:rPr>
          <w:lang w:val="en-US"/>
        </w:rPr>
        <w:t>, but</w:t>
      </w:r>
      <w:r w:rsidR="009245F2">
        <w:rPr>
          <w:lang w:val="en-US"/>
        </w:rPr>
        <w:t xml:space="preserve"> </w:t>
      </w:r>
      <w:r w:rsidR="00AD6D78">
        <w:rPr>
          <w:lang w:val="en-US"/>
        </w:rPr>
        <w:t>it</w:t>
      </w:r>
      <w:r w:rsidR="009245F2">
        <w:rPr>
          <w:lang w:val="en-US"/>
        </w:rPr>
        <w:t xml:space="preserve"> also sees extended use in other fields such as robotics.</w:t>
      </w:r>
      <w:bookmarkStart w:id="4" w:name="_GoBack"/>
      <w:bookmarkEnd w:id="4"/>
    </w:p>
    <w:p w:rsidR="00185E9C" w:rsidRDefault="00185E9C">
      <w:pPr>
        <w:rPr>
          <w:lang w:val="en-US"/>
        </w:rPr>
      </w:pPr>
      <w:r>
        <w:rPr>
          <w:lang w:val="en-US"/>
        </w:rPr>
        <w:t>Part of the success of the Raspberry Pi is due to the wide variety of models that exist</w:t>
      </w:r>
      <w:r w:rsidR="00D94E5D">
        <w:rPr>
          <w:lang w:val="en-US"/>
        </w:rPr>
        <w:t xml:space="preserve">, as well as their accessible </w:t>
      </w:r>
      <w:r w:rsidR="000850AB">
        <w:rPr>
          <w:lang w:val="en-US"/>
        </w:rPr>
        <w:t>price</w:t>
      </w:r>
      <w:r>
        <w:rPr>
          <w:lang w:val="en-US"/>
        </w:rPr>
        <w:t>.</w:t>
      </w:r>
      <w:r w:rsidR="00555BE2">
        <w:rPr>
          <w:lang w:val="en-US"/>
        </w:rPr>
        <w:t xml:space="preserve"> By default the Raspberry Pi doesn’t </w:t>
      </w:r>
      <w:r w:rsidR="00E13A69">
        <w:rPr>
          <w:lang w:val="en-US"/>
        </w:rPr>
        <w:t xml:space="preserve">include </w:t>
      </w:r>
      <w:r w:rsidR="00555BE2">
        <w:rPr>
          <w:lang w:val="en-US"/>
        </w:rPr>
        <w:t>peripherals such as</w:t>
      </w:r>
      <w:r w:rsidR="00A66914">
        <w:rPr>
          <w:lang w:val="en-US"/>
        </w:rPr>
        <w:t xml:space="preserve"> mice, keyboards</w:t>
      </w:r>
      <w:r w:rsidR="00FA0E7B">
        <w:rPr>
          <w:lang w:val="en-US"/>
        </w:rPr>
        <w:t xml:space="preserve"> or even a screen, but most models include several ports that allow such devices</w:t>
      </w:r>
      <w:r w:rsidR="00A0038A">
        <w:rPr>
          <w:lang w:val="en-US"/>
        </w:rPr>
        <w:t xml:space="preserve"> to be connected externally</w:t>
      </w:r>
      <w:r w:rsidR="00FA0E7B">
        <w:rPr>
          <w:lang w:val="en-US"/>
        </w:rPr>
        <w:t>.</w:t>
      </w:r>
      <w:r w:rsidR="0041578B">
        <w:rPr>
          <w:lang w:val="en-US"/>
        </w:rPr>
        <w:t xml:space="preserve"> Some models include an Ethernet port that allows the Raspberry Pi to access the Internet.</w:t>
      </w:r>
    </w:p>
    <w:p w:rsidR="008E4130" w:rsidRPr="008A6BD3" w:rsidRDefault="008E4130">
      <w:pPr>
        <w:rPr>
          <w:lang w:val="en-US"/>
        </w:rPr>
      </w:pPr>
      <w:r>
        <w:rPr>
          <w:lang w:val="en-US"/>
        </w:rPr>
        <w:t>Raspberry Pi can work with many different operative systems</w:t>
      </w:r>
      <w:r w:rsidR="001C6066">
        <w:rPr>
          <w:lang w:val="en-US"/>
        </w:rPr>
        <w:t xml:space="preserve">, but this project will use </w:t>
      </w:r>
      <w:proofErr w:type="spellStart"/>
      <w:r w:rsidR="001C6066">
        <w:rPr>
          <w:lang w:val="en-US"/>
        </w:rPr>
        <w:t>Raspbian</w:t>
      </w:r>
      <w:proofErr w:type="spellEnd"/>
      <w:r w:rsidR="001C6066">
        <w:rPr>
          <w:lang w:val="en-US"/>
        </w:rPr>
        <w:t xml:space="preserve">, a </w:t>
      </w:r>
      <w:proofErr w:type="spellStart"/>
      <w:r w:rsidR="001C6066">
        <w:rPr>
          <w:lang w:val="en-US"/>
        </w:rPr>
        <w:t>Debian</w:t>
      </w:r>
      <w:proofErr w:type="spellEnd"/>
      <w:r w:rsidR="001C6066">
        <w:rPr>
          <w:lang w:val="en-US"/>
        </w:rPr>
        <w:t>-based Linux distribution and the primary operating system officially provided by the Raspberry Pi Foundation.</w:t>
      </w:r>
    </w:p>
    <w:p w:rsidR="008A6BD3" w:rsidRPr="008A6BD3" w:rsidRDefault="008A6BD3">
      <w:pPr>
        <w:rPr>
          <w:lang w:val="en-US"/>
        </w:rPr>
      </w:pPr>
    </w:p>
    <w:p w:rsidR="00C97D52" w:rsidRDefault="00C97D52" w:rsidP="00C97D52">
      <w:pPr>
        <w:pStyle w:val="Ttulo2"/>
        <w:numPr>
          <w:ilvl w:val="1"/>
          <w:numId w:val="1"/>
        </w:numPr>
      </w:pPr>
      <w:bookmarkStart w:id="5" w:name="_Toc477455047"/>
      <w:bookmarkStart w:id="6" w:name="_Toc477531635"/>
      <w:proofErr w:type="spellStart"/>
      <w:r>
        <w:t>Graphical</w:t>
      </w:r>
      <w:proofErr w:type="spellEnd"/>
      <w:r>
        <w:t xml:space="preserve"> Interface</w:t>
      </w:r>
      <w:bookmarkEnd w:id="5"/>
      <w:bookmarkEnd w:id="6"/>
    </w:p>
    <w:p w:rsidR="00C97D52" w:rsidRDefault="00C97D52">
      <w:pPr>
        <w:sectPr w:rsidR="00C97D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F71" w:rsidRDefault="00122F71"/>
    <w:sectPr w:rsidR="0012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57"/>
    <w:rsid w:val="000850AB"/>
    <w:rsid w:val="000C0057"/>
    <w:rsid w:val="00122F71"/>
    <w:rsid w:val="00185E9C"/>
    <w:rsid w:val="001C6066"/>
    <w:rsid w:val="00371DAA"/>
    <w:rsid w:val="003C791F"/>
    <w:rsid w:val="0041578B"/>
    <w:rsid w:val="004B07FB"/>
    <w:rsid w:val="00555BE2"/>
    <w:rsid w:val="005F1712"/>
    <w:rsid w:val="006F52E2"/>
    <w:rsid w:val="008A6BD3"/>
    <w:rsid w:val="008E4130"/>
    <w:rsid w:val="009245F2"/>
    <w:rsid w:val="009D5AFD"/>
    <w:rsid w:val="00A0038A"/>
    <w:rsid w:val="00A66914"/>
    <w:rsid w:val="00A779A7"/>
    <w:rsid w:val="00AD6D78"/>
    <w:rsid w:val="00B66DB8"/>
    <w:rsid w:val="00BD68F2"/>
    <w:rsid w:val="00C97D52"/>
    <w:rsid w:val="00D62F3B"/>
    <w:rsid w:val="00D94E5D"/>
    <w:rsid w:val="00E13A69"/>
    <w:rsid w:val="00E8258B"/>
    <w:rsid w:val="00F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8F2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8F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8F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8F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8F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8F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8F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68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8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8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8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29</cp:revision>
  <dcterms:created xsi:type="dcterms:W3CDTF">2017-03-16T18:04:00Z</dcterms:created>
  <dcterms:modified xsi:type="dcterms:W3CDTF">2017-03-29T14:35:00Z</dcterms:modified>
</cp:coreProperties>
</file>